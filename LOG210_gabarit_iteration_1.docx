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1028700</wp:posOffset>
            </wp:positionH>
            <wp:positionV relativeFrom="paragraph">
              <wp:posOffset>440690</wp:posOffset>
            </wp:positionV>
            <wp:extent cx="800100" cy="47371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</w:r>
      <w:r>
        <w:pict>
          <v:rect fillcolor="#FFFFFF" stroked="f" strokeweight="0pt" style="position:absolute;width:277.8pt;height:80.15pt;mso-wrap-distance-left:9pt;mso-wrap-distance-right:9pt;mso-wrap-distance-top:0pt;mso-wrap-distance-bottom:0pt;margin-top:0.65pt;margin-left:143.65pt">
            <v:textbox>
              <w:txbxContent>
                <w:p>
                  <w:pPr>
                    <w:pStyle w:val="FrameContents"/>
                    <w:rPr>
                      <w:rFonts w:cs="Helvetica" w:ascii="Helvetica" w:hAnsi="Helvetica"/>
                      <w:b/>
                    </w:rPr>
                  </w:pPr>
                  <w:r>
                    <w:rPr>
                      <w:rFonts w:cs="Helvetica" w:ascii="Helvetica" w:hAnsi="Helvetica"/>
                      <w:b/>
                    </w:rPr>
                    <w:t>École de technologie supérieure</w:t>
                  </w:r>
                </w:p>
                <w:p>
                  <w:pPr>
                    <w:pStyle w:val="FrameContents"/>
                    <w:spacing w:before="0" w:after="200"/>
                    <w:rPr>
                      <w:rFonts w:cs="Arial" w:ascii="Helvetica" w:hAnsi="Helvetica"/>
                      <w:bCs/>
                      <w:i/>
                      <w:color w:val="000000"/>
                      <w:lang w:val="fr-CH"/>
                    </w:rPr>
                  </w:pPr>
                  <w:r>
                    <w:rPr>
                      <w:rFonts w:cs="Arial" w:ascii="Helvetica" w:hAnsi="Helvetica"/>
                      <w:bCs/>
                      <w:i/>
                      <w:color w:val="000000"/>
                      <w:lang w:val="fr-CH"/>
                    </w:rPr>
                    <w:t>Département de génie logiciel et des technologies de l'information</w:t>
                  </w:r>
                </w:p>
              </w:txbxContent>
            </v:textbox>
          </v:rect>
        </w:pict>
      </w:r>
    </w:p>
    <w:p>
      <w:pPr>
        <w:pStyle w:val="Title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</w:r>
    </w:p>
    <w:p>
      <w:pPr>
        <w:pStyle w:val="Title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</w:r>
    </w:p>
    <w:p>
      <w:pPr>
        <w:pStyle w:val="Title"/>
        <w:rPr>
          <w:rFonts w:ascii="Times New Roman" w:hAnsi="Times New Roman"/>
          <w:sz w:val="40"/>
          <w:szCs w:val="40"/>
          <w:lang w:val="fr-CA"/>
        </w:rPr>
      </w:pPr>
      <w:r>
        <w:rPr>
          <w:rFonts w:ascii="Times New Roman" w:hAnsi="Times New Roman"/>
          <w:sz w:val="40"/>
          <w:szCs w:val="40"/>
          <w:lang w:val="fr-CA"/>
        </w:rPr>
        <w:t>Rapport itération #1</w:t>
      </w:r>
    </w:p>
    <w:p>
      <w:pPr>
        <w:pStyle w:val="Normal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</w:r>
    </w:p>
    <w:tbl>
      <w:tblPr>
        <w:jc w:val="left"/>
        <w:tblInd w:w="52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108" w:type="dxa"/>
          <w:left w:w="98" w:type="dxa"/>
          <w:bottom w:w="108" w:type="dxa"/>
          <w:right w:w="108" w:type="dxa"/>
        </w:tblCellMar>
      </w:tblPr>
      <w:tblGrid>
        <w:gridCol w:w="3966"/>
        <w:gridCol w:w="3807"/>
      </w:tblGrid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54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bCs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Nom, Prénom</w:t>
            </w:r>
          </w:p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Nom, Prénom</w:t>
            </w:r>
          </w:p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Nom, Prénom</w:t>
            </w:r>
          </w:p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Nom, Prénom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AAAA11111111</w:t>
            </w:r>
          </w:p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AAAA11111111</w:t>
            </w:r>
          </w:p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AAAA11111111</w:t>
            </w:r>
          </w:p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AAAA11111111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LOG210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Hiver 2014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##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Nom, Prénom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Nom, Prénom</w:t>
            </w:r>
          </w:p>
        </w:tc>
      </w:tr>
      <w:tr>
        <w:trPr>
          <w:cantSplit w:val="false"/>
        </w:trPr>
        <w:tc>
          <w:tcPr>
            <w:tcW w:w="3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ind w:left="91" w:right="0" w:hanging="0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TableText"/>
              <w:spacing w:before="0" w:after="0"/>
              <w:rPr>
                <w:rFonts w:ascii="Times New Roman" w:hAnsi="Times New Roman"/>
                <w:shd w:fill="FFFF00" w:val="clear"/>
              </w:rPr>
            </w:pPr>
            <w:r>
              <w:rPr>
                <w:rFonts w:ascii="Times New Roman" w:hAnsi="Times New Roman"/>
                <w:shd w:fill="FFFF00" w:val="clear"/>
              </w:rPr>
              <w:t>JJ-MM-AAAA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ageBreakBefore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Informations importantes 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Toutes les remises se font sur Moodle dans l’onglet correspondant à l’itération.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format du rapport remis doit être en PDF.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nom du rapport doit suivre le modèle suivant : LOG210_RapportItération#_groupe#_equipe#.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remise électronique ne doit pas contenir cette section et la grille de correction.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Vérifier vos fautes surtout avec un outil comme Antidote, -0.5 pt pour chaque faute, jusqu’à concurrence de 10 points sur 100.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lang w:val="en-CA"/>
        </w:rPr>
      </w:pPr>
      <w:r>
        <w:rPr>
          <w:rFonts w:ascii="Times New Roman" w:hAnsi="Times New Roman"/>
        </w:rPr>
        <w:t>La qualité générale du document sera évaluée (jusqu’</w:t>
      </w:r>
      <w:r>
        <w:rPr>
          <w:rFonts w:ascii="Times New Roman" w:hAnsi="Times New Roman"/>
          <w:lang w:val="en-CA"/>
        </w:rPr>
        <w:t>a -10%)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ListParagraph"/>
        <w:pageBreakBefore/>
        <w:ind w:left="0" w:right="0" w:hanging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Grille de correction :</w:t>
      </w:r>
    </w:p>
    <w:p>
      <w:pPr>
        <w:pStyle w:val="ListParagraph"/>
        <w:ind w:left="0" w:right="0" w:hanging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17"/>
        <w:gridCol w:w="2704"/>
        <w:gridCol w:w="1999"/>
        <w:gridCol w:w="1"/>
        <w:gridCol w:w="1732"/>
      </w:tblGrid>
      <w:tr>
        <w:trPr>
          <w:cantSplit w:val="false"/>
        </w:trPr>
        <w:tc>
          <w:tcPr>
            <w:tcW w:w="2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Section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Explication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Points corrigés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Notes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</w:r>
          </w:p>
        </w:tc>
      </w:tr>
      <w:tr>
        <w:trPr>
          <w:trHeight w:val="535" w:hRule="atLeast"/>
          <w:cantSplit w:val="false"/>
        </w:trPr>
        <w:tc>
          <w:tcPr>
            <w:tcW w:w="2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Introduction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Expliquer les fonctionnalités choisies durant l’itération et sur l’avancement du projet en général. Attention, ne pas « trop » en mettre, être clair et précis.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Explication des fonctionnalités choisies.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>
        <w:trPr>
          <w:trHeight w:val="1078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Avancement du projet.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>
        <w:trPr>
          <w:trHeight w:val="1078" w:hRule="atLeast"/>
          <w:cantSplit w:val="false"/>
        </w:trPr>
        <w:tc>
          <w:tcPr>
            <w:tcW w:w="71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17"/>
        <w:gridCol w:w="2704"/>
        <w:gridCol w:w="1999"/>
        <w:gridCol w:w="1"/>
        <w:gridCol w:w="1732"/>
      </w:tblGrid>
      <w:tr>
        <w:trPr>
          <w:trHeight w:val="958" w:hRule="atLeast"/>
          <w:cantSplit w:val="false"/>
        </w:trPr>
        <w:tc>
          <w:tcPr>
            <w:tcW w:w="2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Modèle du domaine</w:t>
            </w:r>
          </w:p>
        </w:tc>
        <w:tc>
          <w:tcPr>
            <w:tcW w:w="2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y a un seul modèle du domaine par itération couvrant toutes les fonctionnalités choisies.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</w:t>
            </w:r>
          </w:p>
        </w:tc>
      </w:tr>
      <w:tr>
        <w:trPr>
          <w:trHeight w:val="955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attributs sont présents dans les modèles.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>
        <w:trPr>
          <w:trHeight w:val="955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 les associations sont cohérentes.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>
        <w:trPr>
          <w:trHeight w:val="955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 les cardinalités sont cohérentes.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>
        <w:trPr>
          <w:trHeight w:val="955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concepts nécessaires sont présents et corrects.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>
        <w:trPr>
          <w:trHeight w:val="955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>
        <w:trPr>
          <w:trHeight w:val="955" w:hRule="atLeast"/>
          <w:cantSplit w:val="false"/>
        </w:trPr>
        <w:tc>
          <w:tcPr>
            <w:tcW w:w="71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17"/>
        <w:gridCol w:w="2705"/>
        <w:gridCol w:w="1999"/>
        <w:gridCol w:w="1"/>
        <w:gridCol w:w="1733"/>
      </w:tblGrid>
      <w:tr>
        <w:trPr>
          <w:trHeight w:val="803" w:hRule="atLeast"/>
          <w:cantSplit w:val="false"/>
        </w:trPr>
        <w:tc>
          <w:tcPr>
            <w:tcW w:w="2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pageBreakBefore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bookmarkStart w:id="0" w:name="__DdeLink__406_221981433"/>
            <w:r>
              <w:rPr>
                <w:rFonts w:ascii="Times New Roman" w:hAnsi="Times New Roman"/>
                <w:b/>
              </w:rPr>
              <w:t>Diagrammes de séquences système</w:t>
            </w:r>
            <w:bookmarkEnd w:id="0"/>
            <w:r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y a un DSS par cas d’utilisation, </w:t>
            </w:r>
            <w:r>
              <w:rPr>
                <w:rFonts w:ascii="Times New Roman" w:hAnsi="Times New Roman"/>
                <w:u w:val="single"/>
              </w:rPr>
              <w:t>sans</w:t>
            </w:r>
            <w:r>
              <w:rPr>
                <w:rFonts w:ascii="Times New Roman" w:hAnsi="Times New Roman"/>
              </w:rPr>
              <w:t xml:space="preserve"> les cas alternatifs représentés. 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>
        <w:trPr>
          <w:trHeight w:val="801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 DSS respecte le déroulement du cas d’utilisation.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/10</w:t>
            </w:r>
          </w:p>
        </w:tc>
      </w:tr>
      <w:tr>
        <w:trPr>
          <w:trHeight w:val="801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>
        <w:trPr>
          <w:trHeight w:val="1221" w:hRule="atLeast"/>
          <w:cantSplit w:val="false"/>
        </w:trPr>
        <w:tc>
          <w:tcPr>
            <w:tcW w:w="71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17"/>
        <w:gridCol w:w="2705"/>
        <w:gridCol w:w="1999"/>
        <w:gridCol w:w="1"/>
        <w:gridCol w:w="1733"/>
      </w:tblGrid>
      <w:tr>
        <w:trPr>
          <w:trHeight w:val="458" w:hRule="atLeast"/>
          <w:cantSplit w:val="false"/>
        </w:trPr>
        <w:tc>
          <w:tcPr>
            <w:tcW w:w="2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Contrats d’opérations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Création / destruction d’instance et d’association, modification d’attributs.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Cohérence avec le DSS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>
        <w:trPr>
          <w:trHeight w:val="457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Qualité des Postconditions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>
        <w:trPr>
          <w:trHeight w:val="457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Complétude des contrats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>
        <w:trPr>
          <w:trHeight w:val="855" w:hRule="atLeast"/>
          <w:cantSplit w:val="false"/>
        </w:trPr>
        <w:tc>
          <w:tcPr>
            <w:tcW w:w="71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>
      <w:pPr>
        <w:pStyle w:val="Normal"/>
        <w:rPr/>
      </w:pPr>
      <w:ins w:id="0" w:author="Yvan Ross" w:date="2015-01-19T13:41:00Z">
        <w:r>
          <w:rPr/>
        </w:r>
      </w:ins>
    </w:p>
    <w:p>
      <w:pPr>
        <w:pStyle w:val="Normal"/>
        <w:suppressAutoHyphens w:val="false"/>
        <w:spacing w:before="0" w:after="0"/>
        <w:rPr/>
      </w:pPr>
      <w:ins w:id="1" w:author="Yvan Ross" w:date="2015-01-19T13:41:00Z">
        <w:r>
          <w:rPr/>
        </w:r>
      </w:ins>
    </w:p>
    <w:p>
      <w:pPr>
        <w:pStyle w:val="Normal"/>
        <w:pageBreakBefore/>
        <w:rPr/>
      </w:pPr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17"/>
        <w:gridCol w:w="2705"/>
        <w:gridCol w:w="1999"/>
        <w:gridCol w:w="1"/>
        <w:gridCol w:w="1733"/>
      </w:tblGrid>
      <w:tr>
        <w:trPr>
          <w:trHeight w:val="458" w:hRule="atLeast"/>
          <w:cantSplit w:val="false"/>
        </w:trPr>
        <w:tc>
          <w:tcPr>
            <w:tcW w:w="2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Diagrammes de séquences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Faire attention, ceci n’est pas un DSS. 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Selon la notation du chapitre F14/A15 du livre de Larman.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diagramme de séquence pour chacun des cas d'utilisation réalisés lors de l’itération.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Toutes les opérations du système sont représentées. 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>
        <w:trPr>
          <w:trHeight w:val="458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7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>
        <w:trPr>
          <w:trHeight w:val="1810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27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Les diagrammes de séquences représentent correctement les interactions dans le code.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/10</w:t>
            </w:r>
          </w:p>
        </w:tc>
      </w:tr>
      <w:tr>
        <w:trPr>
          <w:trHeight w:val="1127" w:hRule="atLeast"/>
          <w:cantSplit w:val="false"/>
        </w:trPr>
        <w:tc>
          <w:tcPr>
            <w:tcW w:w="71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rPr/>
      </w:pPr>
      <w:bookmarkStart w:id="1" w:name="_GoBack"/>
      <w:bookmarkStart w:id="2" w:name="_GoBack"/>
      <w:bookmarkEnd w:id="2"/>
      <w:r>
        <w:rPr/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17"/>
        <w:gridCol w:w="2705"/>
        <w:gridCol w:w="1999"/>
        <w:gridCol w:w="1"/>
        <w:gridCol w:w="1733"/>
      </w:tblGrid>
      <w:tr>
        <w:trPr>
          <w:trHeight w:val="802" w:hRule="atLeast"/>
          <w:cantSplit w:val="false"/>
        </w:trPr>
        <w:tc>
          <w:tcPr>
            <w:tcW w:w="2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  <w:b/>
              </w:rPr>
            </w:pPr>
            <w:bookmarkStart w:id="3" w:name="_GoBack"/>
            <w:bookmarkEnd w:id="3"/>
            <w:r>
              <w:rPr>
                <w:rFonts w:ascii="Times New Roman" w:hAnsi="Times New Roman"/>
                <w:b/>
              </w:rPr>
              <w:t>Conclusion</w:t>
            </w:r>
          </w:p>
        </w:tc>
        <w:tc>
          <w:tcPr>
            <w:tcW w:w="27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Une conclusion rappelant les fonctionnalités faites durant l’itération. Comme pour l’introduction, rester claire et concis.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Rappel des fonctionnalités.</w:t>
            </w:r>
          </w:p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>
        <w:trPr>
          <w:trHeight w:val="801" w:hRule="atLeast"/>
          <w:cantSplit w:val="false"/>
        </w:trPr>
        <w:tc>
          <w:tcPr>
            <w:tcW w:w="241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Pourquoi avoir choisi ces différentes technologies ?</w:t>
            </w:r>
          </w:p>
        </w:tc>
        <w:tc>
          <w:tcPr>
            <w:tcW w:w="17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>
        <w:trPr>
          <w:trHeight w:val="801" w:hRule="atLeast"/>
          <w:cantSplit w:val="false"/>
        </w:trPr>
        <w:tc>
          <w:tcPr>
            <w:tcW w:w="71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  <w:tr>
        <w:trPr>
          <w:trHeight w:val="801" w:hRule="atLeast"/>
          <w:cantSplit w:val="false"/>
        </w:trPr>
        <w:tc>
          <w:tcPr>
            <w:tcW w:w="71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 :</w:t>
            </w:r>
          </w:p>
        </w:tc>
        <w:tc>
          <w:tcPr>
            <w:tcW w:w="1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ListParagraph"/>
              <w:spacing w:before="0" w:after="0"/>
              <w:ind w:left="0" w:right="0" w:hanging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/70</w:t>
            </w:r>
          </w:p>
        </w:tc>
      </w:tr>
    </w:tbl>
    <w:p>
      <w:pPr>
        <w:pStyle w:val="ListParagraph"/>
        <w:ind w:left="0" w:right="0" w:hanging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Heading1"/>
        <w:pageBreakBefore/>
        <w:rPr/>
      </w:pPr>
      <w:r>
        <w:rPr/>
        <w:t>Introduction</w:t>
      </w:r>
    </w:p>
    <w:p>
      <w:pPr>
        <w:pStyle w:val="Heading1"/>
        <w:rPr/>
      </w:pPr>
      <w:r>
        <w:rPr/>
        <w:t>MDD</w:t>
      </w:r>
    </w:p>
    <w:p>
      <w:pPr>
        <w:pStyle w:val="Heading1"/>
        <w:rPr/>
      </w:pPr>
      <w:r>
        <w:rPr/>
        <w:t>DSS  (Diagrammes de séquences systèmes)</w:t>
      </w:r>
    </w:p>
    <w:p>
      <w:pPr>
        <w:pStyle w:val="Heading1"/>
        <w:rPr/>
      </w:pPr>
      <w:r>
        <w:rPr/>
        <w:t>Contrats d’opérations</w:t>
      </w:r>
    </w:p>
    <w:p>
      <w:pPr>
        <w:pStyle w:val="Heading1"/>
        <w:rPr/>
      </w:pPr>
      <w:r>
        <w:rPr/>
        <w:t>DS  (Diagrammes de séquences)</w:t>
      </w:r>
    </w:p>
    <w:p>
      <w:pPr>
        <w:pStyle w:val="Heading1"/>
        <w:rPr/>
      </w:pPr>
      <w:r>
        <w:rPr/>
        <w:t>Conclusion</w:t>
      </w:r>
    </w:p>
    <w:p>
      <w:pPr>
        <w:pStyle w:val="Normal"/>
        <w:spacing w:before="0" w:after="200"/>
        <w:ind w:left="360" w:right="0" w:hanging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fr-CA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31b1b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Times New Roman"/>
      <w:color w:val="auto"/>
      <w:sz w:val="22"/>
      <w:szCs w:val="22"/>
      <w:lang w:val="fr-FR" w:eastAsia="en-US" w:bidi="ar-SA"/>
    </w:rPr>
  </w:style>
  <w:style w:type="paragraph" w:styleId="Heading1">
    <w:name w:val="Heading 1"/>
    <w:uiPriority w:val="9"/>
    <w:qFormat/>
    <w:link w:val="Heading1Char"/>
    <w:rsid w:val="00b60a90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b644c4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5a53ec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f31b1b"/>
    <w:basedOn w:val="DefaultParagraphFont"/>
    <w:rPr>
      <w:rFonts w:ascii="Cambria" w:hAnsi="Cambria"/>
      <w:color w:val="17365D"/>
      <w:spacing w:val="5"/>
      <w:sz w:val="52"/>
      <w:szCs w:val="52"/>
      <w:lang w:val="fr-FR"/>
    </w:rPr>
  </w:style>
  <w:style w:type="character" w:styleId="BodyTextChar" w:customStyle="1">
    <w:name w:val="Body Text Char"/>
    <w:uiPriority w:val="99"/>
    <w:semiHidden/>
    <w:link w:val="TextBody"/>
    <w:rsid w:val="00f31b1b"/>
    <w:basedOn w:val="DefaultParagraphFont"/>
    <w:rPr>
      <w:lang w:val="fr-FR"/>
    </w:rPr>
  </w:style>
  <w:style w:type="character" w:styleId="Heading1Char" w:customStyle="1">
    <w:name w:val="Heading 1 Char"/>
    <w:uiPriority w:val="9"/>
    <w:link w:val="Heading1"/>
    <w:rsid w:val="00b60a90"/>
    <w:basedOn w:val="DefaultParagraphFont"/>
    <w:rPr>
      <w:rFonts w:ascii="Cambria" w:hAnsi="Cambria"/>
      <w:b/>
      <w:bCs/>
      <w:color w:val="365F91"/>
      <w:sz w:val="28"/>
      <w:szCs w:val="28"/>
      <w:lang w:val="fr-FR"/>
    </w:rPr>
  </w:style>
  <w:style w:type="character" w:styleId="Heading2Char" w:customStyle="1">
    <w:name w:val="Heading 2 Char"/>
    <w:uiPriority w:val="9"/>
    <w:link w:val="Heading2"/>
    <w:rsid w:val="00b644c4"/>
    <w:basedOn w:val="DefaultParagraphFont"/>
    <w:rPr>
      <w:rFonts w:ascii="Cambria" w:hAnsi="Cambria"/>
      <w:b/>
      <w:bCs/>
      <w:color w:val="4F81BD"/>
      <w:sz w:val="26"/>
      <w:szCs w:val="26"/>
      <w:lang w:val="fr-FR"/>
    </w:rPr>
  </w:style>
  <w:style w:type="character" w:styleId="BalloonTextChar" w:customStyle="1">
    <w:name w:val="Balloon Text Char"/>
    <w:uiPriority w:val="99"/>
    <w:semiHidden/>
    <w:link w:val="BalloonText"/>
    <w:rsid w:val="005a53ec"/>
    <w:basedOn w:val="DefaultParagraphFont"/>
    <w:rPr>
      <w:rFonts w:ascii="Tahoma" w:hAnsi="Tahoma" w:cs="Tahoma"/>
      <w:sz w:val="16"/>
      <w:szCs w:val="16"/>
      <w:lang w:val="fr-FR"/>
    </w:rPr>
  </w:style>
  <w:style w:type="character" w:styleId="Heading3Char" w:customStyle="1">
    <w:name w:val="Heading 3 Char"/>
    <w:uiPriority w:val="9"/>
    <w:link w:val="Heading3"/>
    <w:rsid w:val="005a53ec"/>
    <w:basedOn w:val="DefaultParagraphFont"/>
    <w:rPr>
      <w:rFonts w:ascii="Cambria" w:hAnsi="Cambria"/>
      <w:b/>
      <w:bCs/>
      <w:color w:val="4F81BD"/>
      <w:lang w:val="fr-FR"/>
    </w:rPr>
  </w:style>
  <w:style w:type="character" w:styleId="PlaceholderText">
    <w:name w:val="Placeholder Text"/>
    <w:uiPriority w:val="99"/>
    <w:semiHidden/>
    <w:rsid w:val="00a920dc"/>
    <w:basedOn w:val="DefaultParagraphFont"/>
    <w:rPr>
      <w:color w:val="808080"/>
    </w:rPr>
  </w:style>
  <w:style w:type="character" w:styleId="Annotationreference">
    <w:name w:val="annotation reference"/>
    <w:uiPriority w:val="99"/>
    <w:semiHidden/>
    <w:unhideWhenUsed/>
    <w:rsid w:val="008a2114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8a2114"/>
    <w:basedOn w:val="DefaultParagraphFont"/>
    <w:rPr>
      <w:sz w:val="20"/>
      <w:szCs w:val="20"/>
      <w:lang w:val="fr-FR"/>
    </w:rPr>
  </w:style>
  <w:style w:type="character" w:styleId="CommentSubjectChar" w:customStyle="1">
    <w:name w:val="Comment Subject Char"/>
    <w:uiPriority w:val="99"/>
    <w:semiHidden/>
    <w:link w:val="CommentSubject"/>
    <w:rsid w:val="008a2114"/>
    <w:basedOn w:val="CommentTextChar"/>
    <w:rPr>
      <w:b/>
      <w:bCs/>
      <w:sz w:val="20"/>
      <w:szCs w:val="20"/>
      <w:lang w:val="fr-FR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99"/>
    <w:semiHidden/>
    <w:unhideWhenUsed/>
    <w:link w:val="BodyTextChar"/>
    <w:rsid w:val="00f31b1b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uiPriority w:val="99"/>
    <w:qFormat/>
    <w:unhideWhenUsed/>
    <w:rsid w:val="004b67a9"/>
    <w:basedOn w:val="Normal"/>
    <w:next w:val="Normal"/>
    <w:pPr>
      <w:spacing w:lineRule="auto" w:line="240"/>
    </w:pPr>
    <w:rPr>
      <w:rFonts w:ascii="Times New Roman" w:hAnsi="Times New Roman" w:eastAsia="Times New Roman"/>
      <w:b/>
      <w:bCs/>
      <w:color w:val="4F81BD"/>
      <w:sz w:val="18"/>
      <w:szCs w:val="18"/>
      <w:lang w:val="fr-CA" w:eastAsia="fr-FR"/>
    </w:rPr>
  </w:style>
  <w:style w:type="paragraph" w:styleId="TableText" w:customStyle="1">
    <w:name w:val="Table Text"/>
    <w:rsid w:val="00f31b1b"/>
    <w:basedOn w:val="TextBody"/>
    <w:pPr>
      <w:spacing w:lineRule="atLeast" w:line="220" w:before="120" w:after="220"/>
      <w:ind w:left="90" w:right="0" w:hanging="0"/>
    </w:pPr>
    <w:rPr>
      <w:rFonts w:ascii="Arial" w:hAnsi="Arial" w:eastAsia="Times New Roman"/>
      <w:sz w:val="24"/>
      <w:szCs w:val="20"/>
      <w:lang w:val="fr-CA"/>
    </w:rPr>
  </w:style>
  <w:style w:type="paragraph" w:styleId="Title">
    <w:name w:val="Title"/>
    <w:uiPriority w:val="10"/>
    <w:qFormat/>
    <w:link w:val="TitleChar"/>
    <w:rsid w:val="00f31b1b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b644c4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5a53e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uiPriority w:val="99"/>
    <w:semiHidden/>
    <w:unhideWhenUsed/>
    <w:link w:val="CommentTextChar"/>
    <w:rsid w:val="008a2114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8a2114"/>
    <w:basedOn w:val="Annotationtext"/>
    <w:pPr/>
    <w:rPr>
      <w:b/>
      <w:bCs/>
    </w:rPr>
  </w:style>
  <w:style w:type="paragraph" w:styleId="FrameContents" w:customStyle="1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67a9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F5237-4187-B341-82DC-CCB5BA85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2014-12-02T20:06:00Z</dcterms:created>
  <dc:creator>Microsoft</dc:creator>
  <dc:language>en-US</dc:language>
  <cp:lastModifiedBy>Yvan Ross</cp:lastModifiedBy>
  <dcterms:modified xsi:type="dcterms:W3CDTF">2015-01-19T18:41:00Z</dcterms:modified>
  <cp:revision>49</cp:revision>
</cp:coreProperties>
</file>